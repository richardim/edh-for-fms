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5A0" w:rsidRDefault="00547EA9">
      <w:r>
        <w:t xml:space="preserve">Demo flow </w:t>
      </w:r>
      <w:r w:rsidR="00FC28D5">
        <w:t xml:space="preserve">  -- items marked 5.1 require CDH 5.1 GA July 17</w:t>
      </w:r>
    </w:p>
    <w:p w:rsidR="00547EA9" w:rsidRDefault="00547EA9">
      <w:r>
        <w:t xml:space="preserve">Use 3 or 4 files of with different </w:t>
      </w:r>
      <w:proofErr w:type="gramStart"/>
      <w:r>
        <w:t>information  &lt;</w:t>
      </w:r>
      <w:proofErr w:type="gramEnd"/>
      <w:r>
        <w:t>all but 1 of them will be preloaded into CDH</w:t>
      </w:r>
      <w:r w:rsidR="004C45E4">
        <w:t xml:space="preserve"> with all relevant metadata and tags </w:t>
      </w:r>
      <w:proofErr w:type="spellStart"/>
      <w:r w:rsidR="004C45E4">
        <w:t>preadded</w:t>
      </w:r>
      <w:proofErr w:type="spellEnd"/>
      <w:r>
        <w:t>&gt;</w:t>
      </w:r>
    </w:p>
    <w:p w:rsidR="00547EA9" w:rsidRPr="00547EA9" w:rsidRDefault="00547EA9" w:rsidP="00547EA9">
      <w:pPr>
        <w:pStyle w:val="ListParagraph"/>
        <w:numPr>
          <w:ilvl w:val="0"/>
          <w:numId w:val="2"/>
        </w:numPr>
        <w:rPr>
          <w:b/>
        </w:rPr>
      </w:pPr>
      <w:r w:rsidRPr="00547EA9">
        <w:rPr>
          <w:b/>
        </w:rPr>
        <w:t>Ingest</w:t>
      </w:r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Show a file in the windows/</w:t>
      </w:r>
      <w:proofErr w:type="spellStart"/>
      <w:r>
        <w:t>linux</w:t>
      </w:r>
      <w:proofErr w:type="spellEnd"/>
      <w:r>
        <w:t xml:space="preserve"> file system</w:t>
      </w:r>
      <w:ins w:id="0" w:author="Tony Peralta" w:date="2014-07-14T08:04:00Z">
        <w:r w:rsidR="002C502F">
          <w:t xml:space="preserve"> (Can </w:t>
        </w:r>
      </w:ins>
      <w:ins w:id="1" w:author="Tony Peralta" w:date="2014-07-14T08:05:00Z">
        <w:r w:rsidR="002C502F">
          <w:t>we break this out into maybe two very different file types i.e. a CSV data file equating to a DB extract and another file equivalent to an Excel spreadsheet with mocked data within it that maps to the CSV file)</w:t>
        </w:r>
      </w:ins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Use HDFS commands to put that file into HDFS</w:t>
      </w:r>
      <w:ins w:id="2" w:author="Tony Peralta" w:date="2014-07-14T08:06:00Z">
        <w:r w:rsidR="002C502F">
          <w:t xml:space="preserve"> (Though we may be limited given the cost of services on AWS</w:t>
        </w:r>
      </w:ins>
      <w:ins w:id="3" w:author="Tony Peralta" w:date="2014-07-14T08:07:00Z">
        <w:r w:rsidR="002C502F">
          <w:t xml:space="preserve">  it would be ideal to demonstrate ingesting data from a RDBMS to depict how would be users can offload archival data into HDFS using </w:t>
        </w:r>
        <w:proofErr w:type="spellStart"/>
        <w:r w:rsidR="002C502F">
          <w:t>sqoop</w:t>
        </w:r>
        <w:proofErr w:type="spellEnd"/>
        <w:r w:rsidR="002C502F">
          <w:t>)</w:t>
        </w:r>
      </w:ins>
    </w:p>
    <w:p w:rsidR="00547EA9" w:rsidRDefault="00547EA9" w:rsidP="00547EA9">
      <w:pPr>
        <w:pStyle w:val="ListParagraph"/>
        <w:numPr>
          <w:ilvl w:val="0"/>
          <w:numId w:val="1"/>
        </w:numPr>
      </w:pPr>
      <w:r>
        <w:t>Use HDFS commands to show the contents of that file in HDFS – they will be the same</w:t>
      </w:r>
    </w:p>
    <w:p w:rsidR="00547EA9" w:rsidRDefault="00547EA9" w:rsidP="00547EA9">
      <w:pPr>
        <w:pStyle w:val="ListParagraph"/>
      </w:pPr>
    </w:p>
    <w:p w:rsidR="00547EA9" w:rsidRPr="00FC28D5" w:rsidRDefault="00547EA9" w:rsidP="00547EA9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>ETL</w:t>
      </w:r>
    </w:p>
    <w:p w:rsidR="00547EA9" w:rsidRDefault="00547EA9" w:rsidP="00547EA9">
      <w:pPr>
        <w:pStyle w:val="ListParagraph"/>
        <w:numPr>
          <w:ilvl w:val="1"/>
          <w:numId w:val="2"/>
        </w:numPr>
        <w:ind w:left="360" w:firstLine="0"/>
      </w:pPr>
      <w:r>
        <w:t xml:space="preserve">Use ETL TOOL to </w:t>
      </w:r>
      <w:r w:rsidR="00FC28D5">
        <w:t>2 different files to same schema or similar action &lt;need to look at our data to see what would be meaningful&gt;</w:t>
      </w:r>
    </w:p>
    <w:p w:rsidR="00FC28D5" w:rsidRDefault="00FC28D5" w:rsidP="00FC28D5">
      <w:pPr>
        <w:pStyle w:val="ListParagraph"/>
        <w:ind w:left="360"/>
      </w:pPr>
    </w:p>
    <w:p w:rsidR="00FC28D5" w:rsidRPr="00FC28D5" w:rsidRDefault="00FC28D5" w:rsidP="00FC28D5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 xml:space="preserve">Create/.Show metadata in Hive </w:t>
      </w:r>
      <w:proofErr w:type="spellStart"/>
      <w:r w:rsidRPr="00FC28D5">
        <w:rPr>
          <w:b/>
        </w:rPr>
        <w:t>Metastore</w:t>
      </w:r>
      <w:proofErr w:type="spellEnd"/>
      <w:r w:rsidRPr="00FC28D5">
        <w:rPr>
          <w:b/>
        </w:rPr>
        <w:t xml:space="preserve"> for file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Brief discussion of schema on read – slide? -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Create Hive Schema for new table just uploaded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  <w:rPr>
          <w:ins w:id="4" w:author="Tony Peralta" w:date="2014-07-14T08:12:00Z"/>
        </w:rPr>
      </w:pPr>
      <w:r>
        <w:t>Use Hue to show schema’s for the various tables</w:t>
      </w:r>
    </w:p>
    <w:p w:rsidR="002C502F" w:rsidDel="00EC6062" w:rsidRDefault="002C502F" w:rsidP="00FC28D5">
      <w:pPr>
        <w:pStyle w:val="ListParagraph"/>
        <w:numPr>
          <w:ilvl w:val="1"/>
          <w:numId w:val="2"/>
        </w:numPr>
        <w:ind w:left="360" w:firstLine="0"/>
        <w:rPr>
          <w:del w:id="5" w:author="Tony Peralta" w:date="2014-07-14T08:34:00Z"/>
        </w:rPr>
      </w:pPr>
    </w:p>
    <w:p w:rsidR="00FC28D5" w:rsidRDefault="00FC28D5" w:rsidP="00FC28D5">
      <w:pPr>
        <w:pStyle w:val="ListParagraph"/>
        <w:ind w:left="360"/>
      </w:pPr>
    </w:p>
    <w:p w:rsidR="00FC28D5" w:rsidRPr="00FC28D5" w:rsidRDefault="00FC28D5" w:rsidP="00FC28D5">
      <w:pPr>
        <w:pStyle w:val="ListParagraph"/>
        <w:numPr>
          <w:ilvl w:val="0"/>
          <w:numId w:val="2"/>
        </w:numPr>
        <w:rPr>
          <w:b/>
        </w:rPr>
      </w:pPr>
      <w:r w:rsidRPr="00FC28D5">
        <w:rPr>
          <w:b/>
        </w:rPr>
        <w:t>Relational query</w:t>
      </w:r>
      <w:ins w:id="6" w:author="Tony Peralta" w:date="2014-07-14T08:09:00Z">
        <w:r w:rsidR="002C502F">
          <w:rPr>
            <w:b/>
          </w:rPr>
          <w:t xml:space="preserve"> </w:t>
        </w:r>
      </w:ins>
    </w:p>
    <w:p w:rsidR="005077D7" w:rsidRDefault="005077D7" w:rsidP="00FC28D5">
      <w:pPr>
        <w:pStyle w:val="ListParagraph"/>
        <w:numPr>
          <w:ilvl w:val="1"/>
          <w:numId w:val="2"/>
        </w:numPr>
        <w:ind w:left="360" w:firstLine="0"/>
      </w:pPr>
      <w:r>
        <w:t xml:space="preserve">Login into Hue as </w:t>
      </w:r>
      <w:proofErr w:type="spellStart"/>
      <w:r>
        <w:t>UserOne</w:t>
      </w:r>
      <w:proofErr w:type="spellEnd"/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</w:pPr>
      <w:r>
        <w:t>Use Hue to query the data with Impala</w:t>
      </w:r>
      <w:r w:rsidR="005077D7">
        <w:t xml:space="preserve"> (join 2 files on Tax Payer ID)</w:t>
      </w:r>
    </w:p>
    <w:p w:rsidR="00FC28D5" w:rsidRDefault="00FC28D5" w:rsidP="00FC28D5">
      <w:pPr>
        <w:pStyle w:val="ListParagraph"/>
        <w:numPr>
          <w:ilvl w:val="1"/>
          <w:numId w:val="2"/>
        </w:numPr>
        <w:ind w:left="360" w:firstLine="0"/>
        <w:rPr>
          <w:ins w:id="7" w:author="Tony Peralta" w:date="2014-07-14T08:09:00Z"/>
        </w:rPr>
      </w:pPr>
      <w:bookmarkStart w:id="8" w:name="_GoBack"/>
      <w:bookmarkEnd w:id="8"/>
      <w:r>
        <w:t xml:space="preserve">&lt;5.1&gt; make a nice chart </w:t>
      </w:r>
    </w:p>
    <w:p w:rsidR="002C502F" w:rsidRDefault="002C502F" w:rsidP="00FC28D5">
      <w:pPr>
        <w:pStyle w:val="ListParagraph"/>
        <w:numPr>
          <w:ilvl w:val="1"/>
          <w:numId w:val="2"/>
        </w:numPr>
        <w:ind w:left="360" w:firstLine="0"/>
      </w:pP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pStyle w:val="ListParagraph"/>
        <w:numPr>
          <w:ilvl w:val="0"/>
          <w:numId w:val="2"/>
        </w:numPr>
        <w:rPr>
          <w:b/>
        </w:rPr>
      </w:pPr>
      <w:r w:rsidRPr="005077D7">
        <w:rPr>
          <w:b/>
        </w:rPr>
        <w:t>Text Search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>Use Cloudera Manager to index the new file</w:t>
      </w:r>
      <w:ins w:id="9" w:author="Tony Peralta" w:date="2014-07-14T08:11:00Z">
        <w:r w:rsidR="002C502F">
          <w:t>(s)</w:t>
        </w:r>
      </w:ins>
      <w:r>
        <w:t xml:space="preserve"> just uploaded so it will be searchable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Brief discussion on how/when data gets indexed, facets, and </w:t>
      </w:r>
      <w:proofErr w:type="spellStart"/>
      <w:r>
        <w:t>Solr</w:t>
      </w:r>
      <w:proofErr w:type="spellEnd"/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Use Hue to Search the collection of documents   &lt;using a facet to limit the search by some attribute </w:t>
      </w:r>
      <w:r w:rsidR="004C45E4">
        <w:t>&gt;</w:t>
      </w:r>
    </w:p>
    <w:p w:rsidR="004C45E4" w:rsidRDefault="004C45E4" w:rsidP="005077D7">
      <w:pPr>
        <w:pStyle w:val="ListParagraph"/>
        <w:numPr>
          <w:ilvl w:val="1"/>
          <w:numId w:val="2"/>
        </w:numPr>
        <w:ind w:left="360" w:firstLine="0"/>
      </w:pPr>
      <w:r>
        <w:t>&lt;5.1&gt; make nice chart/graph</w:t>
      </w: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pStyle w:val="ListParagraph"/>
        <w:numPr>
          <w:ilvl w:val="0"/>
          <w:numId w:val="2"/>
        </w:numPr>
        <w:rPr>
          <w:b/>
        </w:rPr>
      </w:pPr>
      <w:r w:rsidRPr="005077D7">
        <w:rPr>
          <w:b/>
        </w:rPr>
        <w:t>Security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Discussion of Sentry for Authorization 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Log into Hue &lt;new tab&gt; as </w:t>
      </w:r>
      <w:proofErr w:type="spellStart"/>
      <w:r>
        <w:t>UserTwo</w:t>
      </w:r>
      <w:proofErr w:type="spellEnd"/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t>Try to query a table that you are not authorized to see</w:t>
      </w:r>
    </w:p>
    <w:p w:rsidR="005077D7" w:rsidRDefault="005077D7" w:rsidP="005077D7">
      <w:pPr>
        <w:pStyle w:val="ListParagraph"/>
        <w:numPr>
          <w:ilvl w:val="1"/>
          <w:numId w:val="2"/>
        </w:numPr>
        <w:ind w:left="360" w:firstLine="0"/>
      </w:pPr>
      <w:r>
        <w:lastRenderedPageBreak/>
        <w:t xml:space="preserve">Look at Hive </w:t>
      </w:r>
      <w:proofErr w:type="spellStart"/>
      <w:r>
        <w:t>Metastore</w:t>
      </w:r>
      <w:proofErr w:type="spellEnd"/>
      <w:r>
        <w:t xml:space="preserve"> notice that the table you are querying does not seem to exist</w:t>
      </w:r>
    </w:p>
    <w:p w:rsidR="001A6C20" w:rsidRDefault="001A6C20" w:rsidP="005077D7">
      <w:pPr>
        <w:pStyle w:val="ListParagraph"/>
        <w:numPr>
          <w:ilvl w:val="1"/>
          <w:numId w:val="2"/>
        </w:numPr>
        <w:ind w:left="360" w:firstLine="0"/>
      </w:pPr>
      <w:r>
        <w:t xml:space="preserve">Discuss navigator – slide? </w:t>
      </w:r>
      <w:del w:id="10" w:author="Tony Peralta" w:date="2014-07-14T08:32:00Z">
        <w:r w:rsidDel="00905E35">
          <w:delText>--</w:delText>
        </w:r>
      </w:del>
      <w:ins w:id="11" w:author="Tony Peralta" w:date="2014-07-14T08:32:00Z">
        <w:r w:rsidR="00905E35">
          <w:t xml:space="preserve">– (yes the navigator portion of the demo should </w:t>
        </w:r>
      </w:ins>
      <w:ins w:id="12" w:author="Tony Peralta" w:date="2014-07-14T08:33:00Z">
        <w:r w:rsidR="00905E35">
          <w:t>demonstrate</w:t>
        </w:r>
      </w:ins>
      <w:ins w:id="13" w:author="Tony Peralta" w:date="2014-07-14T08:32:00Z">
        <w:r w:rsidR="00905E35">
          <w:t xml:space="preserve"> </w:t>
        </w:r>
      </w:ins>
      <w:ins w:id="14" w:author="Tony Peralta" w:date="2014-07-14T08:33:00Z">
        <w:r w:rsidR="00905E35">
          <w:t>a 360 degree view of the individual and his/her presence in many of the datasets in the ecosystem)</w:t>
        </w:r>
      </w:ins>
    </w:p>
    <w:p w:rsidR="001A6C20" w:rsidRDefault="001A6C20" w:rsidP="005077D7">
      <w:pPr>
        <w:pStyle w:val="ListParagraph"/>
        <w:numPr>
          <w:ilvl w:val="1"/>
          <w:numId w:val="2"/>
        </w:numPr>
        <w:ind w:left="360" w:firstLine="0"/>
      </w:pPr>
      <w:r>
        <w:t>Open Audit logs – look at some recent actions in the log including unauthorized attempt to query a table</w:t>
      </w:r>
    </w:p>
    <w:p w:rsidR="001A6C20" w:rsidRDefault="001A6C20" w:rsidP="008552FF">
      <w:pPr>
        <w:pStyle w:val="ListParagraph"/>
        <w:ind w:left="360"/>
      </w:pPr>
    </w:p>
    <w:p w:rsidR="008552FF" w:rsidRDefault="008552FF" w:rsidP="008552FF">
      <w:pPr>
        <w:pStyle w:val="ListParagraph"/>
        <w:ind w:left="360"/>
      </w:pPr>
      <w:r>
        <w:t>&lt;</w:t>
      </w:r>
      <w:proofErr w:type="gramStart"/>
      <w:r>
        <w:t>continued</w:t>
      </w:r>
      <w:proofErr w:type="gramEnd"/>
      <w:r>
        <w:t xml:space="preserve"> on next page&gt;</w:t>
      </w:r>
    </w:p>
    <w:p w:rsidR="008552FF" w:rsidRPr="008552FF" w:rsidRDefault="001A6C20" w:rsidP="008552FF">
      <w:pPr>
        <w:pStyle w:val="ListParagraph"/>
        <w:numPr>
          <w:ilvl w:val="0"/>
          <w:numId w:val="2"/>
        </w:numPr>
        <w:rPr>
          <w:b/>
        </w:rPr>
      </w:pPr>
      <w:r w:rsidRPr="004C45E4">
        <w:rPr>
          <w:b/>
        </w:rPr>
        <w:t>Data lineage and tagging.</w:t>
      </w:r>
      <w:r w:rsidR="004C45E4">
        <w:rPr>
          <w:b/>
        </w:rPr>
        <w:t xml:space="preserve">  &lt;5.1&gt;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>Discussion on Lineage and Tagging &lt;slides&gt;</w:t>
      </w:r>
    </w:p>
    <w:p w:rsidR="004C45E4" w:rsidRDefault="004C45E4" w:rsidP="004C45E4">
      <w:pPr>
        <w:pStyle w:val="ListParagraph"/>
        <w:numPr>
          <w:ilvl w:val="1"/>
          <w:numId w:val="2"/>
        </w:numPr>
        <w:ind w:left="360" w:firstLine="0"/>
      </w:pPr>
      <w:r>
        <w:t>Show metadata tags on files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>Add metadata tags to the file that was added</w:t>
      </w:r>
    </w:p>
    <w:p w:rsidR="008552FF" w:rsidRDefault="008552FF" w:rsidP="004C45E4">
      <w:pPr>
        <w:pStyle w:val="ListParagraph"/>
        <w:numPr>
          <w:ilvl w:val="1"/>
          <w:numId w:val="2"/>
        </w:numPr>
        <w:ind w:left="360" w:firstLine="0"/>
      </w:pPr>
      <w:r>
        <w:t xml:space="preserve">Show lineage of previously </w:t>
      </w:r>
      <w:proofErr w:type="spellStart"/>
      <w:r>
        <w:t>ETLed</w:t>
      </w:r>
      <w:proofErr w:type="spellEnd"/>
      <w:r>
        <w:t xml:space="preserve"> file  &lt;&lt; need to take 2 file and use ETL tool to create a new one with some merged data&gt;&gt;</w:t>
      </w:r>
    </w:p>
    <w:p w:rsidR="005077D7" w:rsidRPr="005077D7" w:rsidRDefault="005077D7" w:rsidP="005077D7">
      <w:pPr>
        <w:ind w:left="360"/>
      </w:pPr>
    </w:p>
    <w:p w:rsidR="005077D7" w:rsidRDefault="005077D7" w:rsidP="005077D7">
      <w:pPr>
        <w:pStyle w:val="ListParagraph"/>
        <w:ind w:left="360"/>
      </w:pPr>
    </w:p>
    <w:p w:rsidR="005077D7" w:rsidRDefault="005077D7" w:rsidP="005077D7">
      <w:pPr>
        <w:pStyle w:val="ListParagraph"/>
        <w:ind w:left="360"/>
      </w:pPr>
    </w:p>
    <w:p w:rsidR="005077D7" w:rsidRPr="005077D7" w:rsidRDefault="005077D7" w:rsidP="005077D7">
      <w:pPr>
        <w:ind w:left="360"/>
      </w:pPr>
    </w:p>
    <w:sectPr w:rsidR="005077D7" w:rsidRPr="00507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E0211"/>
    <w:multiLevelType w:val="hybridMultilevel"/>
    <w:tmpl w:val="0E60DC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971E3"/>
    <w:multiLevelType w:val="hybridMultilevel"/>
    <w:tmpl w:val="806295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EA9"/>
    <w:rsid w:val="001A6C20"/>
    <w:rsid w:val="002C502F"/>
    <w:rsid w:val="003E2130"/>
    <w:rsid w:val="004C45E4"/>
    <w:rsid w:val="005077D7"/>
    <w:rsid w:val="00547EA9"/>
    <w:rsid w:val="008552FF"/>
    <w:rsid w:val="00905E35"/>
    <w:rsid w:val="00AE6970"/>
    <w:rsid w:val="00C95B54"/>
    <w:rsid w:val="00EC6062"/>
    <w:rsid w:val="00FC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B5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E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5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the Treasury, FMS</Company>
  <LinksUpToDate>false</LinksUpToDate>
  <CharactersWithSpaces>2369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Lazar</dc:creator>
  <cp:lastModifiedBy>Tony Peralta</cp:lastModifiedBy>
  <cp:revision>2</cp:revision>
  <dcterms:created xsi:type="dcterms:W3CDTF">2014-07-14T12:35:00Z</dcterms:created>
  <dcterms:modified xsi:type="dcterms:W3CDTF">2014-07-14T12:35:00Z</dcterms:modified>
</cp:coreProperties>
</file>